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D8F" w:rsidRDefault="00B15D8F" w:rsidP="00B15D8F">
      <w:del w:id="0" w:author="Windows User" w:date="2018-08-10T05:27:00Z">
        <w:r w:rsidDel="00F45025">
          <w:delText xml:space="preserve">chào </w:delText>
        </w:r>
      </w:del>
      <w:ins w:id="1" w:author="Windows User" w:date="2018-08-10T05:27:00Z">
        <w:r w:rsidR="00F45025">
          <w:t xml:space="preserve">Chào </w:t>
        </w:r>
      </w:ins>
      <w:r>
        <w:t>mọi ngườ</w:t>
      </w:r>
      <w:r w:rsidR="009B7DD1">
        <w:t>i, trong video</w:t>
      </w:r>
      <w:r>
        <w:t xml:space="preserve"> này anh sẽ hướng dẫn mọi người cách sử dụng git và github để nộp bài tập và làm project nhé</w:t>
      </w:r>
    </w:p>
    <w:p w:rsidR="00B15D8F" w:rsidRDefault="00B15D8F" w:rsidP="00B15D8F">
      <w:del w:id="2" w:author="Windows User" w:date="2018-08-10T05:27:00Z">
        <w:r w:rsidDel="00F45025">
          <w:delText xml:space="preserve">đầu </w:delText>
        </w:r>
      </w:del>
      <w:ins w:id="3" w:author="Windows User" w:date="2018-08-10T05:27:00Z">
        <w:r w:rsidR="00F45025">
          <w:t xml:space="preserve">Đầu </w:t>
        </w:r>
      </w:ins>
      <w:r>
        <w:t>tiên mình sẽ giải thích qua về git và github sau đó là các thao tác với git</w:t>
      </w:r>
      <w:ins w:id="4" w:author="Windows User" w:date="2018-08-10T05:14:00Z">
        <w:r w:rsidR="009C25F8">
          <w:t>.</w:t>
        </w:r>
      </w:ins>
      <w:del w:id="5" w:author="Windows User" w:date="2018-08-10T05:14:00Z">
        <w:r w:rsidR="009D686F" w:rsidDel="009C25F8">
          <w:delText xml:space="preserve"> nhé</w:delText>
        </w:r>
      </w:del>
    </w:p>
    <w:p w:rsidR="00B15D8F" w:rsidRDefault="00B15D8F" w:rsidP="00B15D8F">
      <w:del w:id="6" w:author="Windows User" w:date="2018-08-10T05:26:00Z">
        <w:r w:rsidDel="00F45025">
          <w:delText>vậ</w:delText>
        </w:r>
        <w:r w:rsidR="00CE6199" w:rsidDel="00F45025">
          <w:delText xml:space="preserve">y </w:delText>
        </w:r>
      </w:del>
      <w:ins w:id="7" w:author="Windows User" w:date="2018-08-10T05:26:00Z">
        <w:r w:rsidR="00F45025">
          <w:t xml:space="preserve">Vậy </w:t>
        </w:r>
      </w:ins>
      <w:r w:rsidR="00CE6199">
        <w:t>thì tại sao chúng ta phả</w:t>
      </w:r>
      <w:r w:rsidR="00B64DC8">
        <w:t xml:space="preserve">i dùng git? </w:t>
      </w:r>
    </w:p>
    <w:p w:rsidR="009C2919" w:rsidRDefault="008F7E55" w:rsidP="00B15D8F">
      <w:r>
        <w:t>Tưởng tượng mn có 5,6 file code trong 1 project,</w:t>
      </w:r>
      <w:ins w:id="8" w:author="Windows User" w:date="2018-08-10T05:01:00Z">
        <w:r w:rsidR="00ED3738">
          <w:t xml:space="preserve"> code này đang chạy bình thường,</w:t>
        </w:r>
      </w:ins>
      <w:r>
        <w:t xml:space="preserve"> trong cơn “say” code mn </w:t>
      </w:r>
      <w:del w:id="9" w:author="Windows User" w:date="2018-08-10T05:08:00Z">
        <w:r w:rsidDel="009C25F8">
          <w:delText>chỉnh sửa, viết thêm</w:delText>
        </w:r>
      </w:del>
      <w:ins w:id="10" w:author="Windows User" w:date="2018-08-10T05:08:00Z">
        <w:r w:rsidR="009C25F8">
          <w:t>thêm hoặc sửa liền</w:t>
        </w:r>
      </w:ins>
      <w:r>
        <w:t xml:space="preserve"> </w:t>
      </w:r>
      <w:del w:id="11" w:author="Windows User" w:date="2018-08-10T05:08:00Z">
        <w:r w:rsidDel="009C25F8">
          <w:delText xml:space="preserve">dòng mới vào cả </w:delText>
        </w:r>
      </w:del>
      <w:r>
        <w:t>5</w:t>
      </w:r>
      <w:ins w:id="12" w:author="Windows User" w:date="2018-08-10T04:58:00Z">
        <w:r w:rsidR="00ED3738">
          <w:t>,6</w:t>
        </w:r>
      </w:ins>
      <w:r>
        <w:t xml:space="preserve"> file </w:t>
      </w:r>
      <w:del w:id="13" w:author="Windows User" w:date="2018-08-10T05:08:00Z">
        <w:r w:rsidDel="009C25F8">
          <w:delText>này</w:delText>
        </w:r>
      </w:del>
      <w:ins w:id="14" w:author="Windows User" w:date="2018-08-10T05:08:00Z">
        <w:r w:rsidR="009C25F8">
          <w:t>code</w:t>
        </w:r>
      </w:ins>
      <w:r>
        <w:t xml:space="preserve">, trong </w:t>
      </w:r>
      <w:del w:id="15" w:author="Windows User" w:date="2018-08-10T05:01:00Z">
        <w:r w:rsidDel="00ED3738">
          <w:delText xml:space="preserve">trương </w:delText>
        </w:r>
      </w:del>
      <w:ins w:id="16" w:author="Windows User" w:date="2018-08-10T05:01:00Z">
        <w:r w:rsidR="00ED3738">
          <w:t xml:space="preserve">trường </w:t>
        </w:r>
      </w:ins>
      <w:r>
        <w:t>hợp chương trình chạy ổn, không có lỗi thì không sao</w:t>
      </w:r>
      <w:del w:id="17" w:author="Windows User" w:date="2018-08-10T04:58:00Z">
        <w:r w:rsidDel="00ED3738">
          <w:delText xml:space="preserve"> đúng không</w:delText>
        </w:r>
      </w:del>
      <w:r>
        <w:t>, nhưng</w:t>
      </w:r>
      <w:ins w:id="18" w:author="Windows User" w:date="2018-08-10T04:59:00Z">
        <w:r w:rsidR="00ED3738">
          <w:t xml:space="preserve"> nếu</w:t>
        </w:r>
      </w:ins>
      <w:ins w:id="19" w:author="Windows User" w:date="2018-08-10T05:01:00Z">
        <w:r w:rsidR="00ED3738">
          <w:t xml:space="preserve"> chẳng may</w:t>
        </w:r>
      </w:ins>
      <w:ins w:id="20" w:author="Windows User" w:date="2018-08-10T04:59:00Z">
        <w:r w:rsidR="00ED3738">
          <w:t xml:space="preserve"> sau đó có lỗi</w:t>
        </w:r>
      </w:ins>
      <w:del w:id="21" w:author="Windows User" w:date="2018-08-10T04:59:00Z">
        <w:r w:rsidDel="00ED3738">
          <w:delText xml:space="preserve"> chương trình bị lỗi và lỗi ở đâu đó trong các file kia</w:delText>
        </w:r>
      </w:del>
      <w:r>
        <w:t xml:space="preserve">, </w:t>
      </w:r>
      <w:del w:id="22" w:author="Windows User" w:date="2018-08-10T05:00:00Z">
        <w:r w:rsidDel="00ED3738">
          <w:delText xml:space="preserve">xui thay  để fix bug </w:delText>
        </w:r>
      </w:del>
      <w:del w:id="23" w:author="Windows User" w:date="2018-08-10T05:02:00Z">
        <w:r w:rsidDel="00ED3738">
          <w:delText xml:space="preserve">thì </w:delText>
        </w:r>
      </w:del>
      <w:del w:id="24" w:author="Windows User" w:date="2018-08-10T04:57:00Z">
        <w:r w:rsidDel="00ED3738">
          <w:delText>cách duy nhất là bỏ đi các dòng code mà mn vừa viết thêm vào</w:delText>
        </w:r>
      </w:del>
      <w:ins w:id="25" w:author="Windows User" w:date="2018-08-10T05:00:00Z">
        <w:r w:rsidR="00ED3738">
          <w:t xml:space="preserve"> </w:t>
        </w:r>
      </w:ins>
      <w:ins w:id="26" w:author="Windows User" w:date="2018-08-10T05:02:00Z">
        <w:r w:rsidR="00ED3738">
          <w:t xml:space="preserve">và mình muốn </w:t>
        </w:r>
      </w:ins>
      <w:ins w:id="27" w:author="Windows User" w:date="2018-08-10T05:05:00Z">
        <w:r w:rsidR="00ED3738">
          <w:t xml:space="preserve">biết chính xác đã sửa những chỗ nào để chữa hoặc để </w:t>
        </w:r>
      </w:ins>
      <w:ins w:id="28" w:author="Windows User" w:date="2018-08-10T05:06:00Z">
        <w:r w:rsidR="00ED3738">
          <w:t>bỏ đi các thay đổi này</w:t>
        </w:r>
      </w:ins>
      <w:r>
        <w:t>, lúc này việc tìm ra những đoạn code</w:t>
      </w:r>
      <w:ins w:id="29" w:author="Windows User" w:date="2018-08-10T04:58:00Z">
        <w:r w:rsidR="00ED3738">
          <w:t xml:space="preserve"> mình đã thêm</w:t>
        </w:r>
      </w:ins>
      <w:ins w:id="30" w:author="Windows User" w:date="2018-08-10T05:19:00Z">
        <w:r w:rsidR="00F45025">
          <w:t xml:space="preserve"> hay sửa</w:t>
        </w:r>
      </w:ins>
      <w:ins w:id="31" w:author="Windows User" w:date="2018-08-10T04:58:00Z">
        <w:r w:rsidR="00ED3738">
          <w:t xml:space="preserve"> </w:t>
        </w:r>
      </w:ins>
      <w:del w:id="32" w:author="Windows User" w:date="2018-08-10T05:19:00Z">
        <w:r w:rsidDel="00F45025">
          <w:delText xml:space="preserve"> </w:delText>
        </w:r>
      </w:del>
      <w:del w:id="33" w:author="Windows User" w:date="2018-08-10T04:58:00Z">
        <w:r w:rsidDel="00ED3738">
          <w:delText xml:space="preserve">đó </w:delText>
        </w:r>
      </w:del>
      <w:r>
        <w:t>rất khó khăn và mất thời gian vì</w:t>
      </w:r>
      <w:ins w:id="34" w:author="Windows User" w:date="2018-08-10T05:07:00Z">
        <w:r w:rsidR="00ED3738">
          <w:t xml:space="preserve"> mình sửa liền những 5,6 file và</w:t>
        </w:r>
      </w:ins>
      <w:del w:id="35" w:author="Windows User" w:date="2018-08-10T05:07:00Z">
        <w:r w:rsidDel="00ED3738">
          <w:delText xml:space="preserve"> mn</w:delText>
        </w:r>
      </w:del>
      <w:r>
        <w:t xml:space="preserve"> không có </w:t>
      </w:r>
      <w:del w:id="36" w:author="Windows User" w:date="2018-08-10T04:58:00Z">
        <w:r w:rsidDel="00ED3738">
          <w:delText xml:space="preserve">dấu hiệu </w:delText>
        </w:r>
      </w:del>
      <w:r>
        <w:t xml:space="preserve">gì </w:t>
      </w:r>
      <w:del w:id="37" w:author="Windows User" w:date="2018-08-10T05:15:00Z">
        <w:r w:rsidDel="009C25F8">
          <w:delText>để biết</w:delText>
        </w:r>
      </w:del>
      <w:ins w:id="38" w:author="Windows User" w:date="2018-08-10T05:15:00Z">
        <w:r w:rsidR="009C25F8">
          <w:t>giúp mình</w:t>
        </w:r>
      </w:ins>
      <w:r>
        <w:t xml:space="preserve"> </w:t>
      </w:r>
      <w:del w:id="39" w:author="Windows User" w:date="2018-08-10T05:07:00Z">
        <w:r w:rsidDel="00ED3738">
          <w:delText>đoạn code này được sửa như thế nào, sửa vào lúc nào…</w:delText>
        </w:r>
      </w:del>
      <w:ins w:id="40" w:author="Windows User" w:date="2018-08-10T05:07:00Z">
        <w:r w:rsidR="00ED3738">
          <w:t xml:space="preserve">phân biệt được </w:t>
        </w:r>
      </w:ins>
      <w:ins w:id="41" w:author="Windows User" w:date="2018-08-10T05:15:00Z">
        <w:r w:rsidR="009C25F8">
          <w:t xml:space="preserve"> đâu </w:t>
        </w:r>
      </w:ins>
      <w:ins w:id="42" w:author="Windows User" w:date="2018-08-10T05:07:00Z">
        <w:r w:rsidR="00ED3738">
          <w:t xml:space="preserve">chỗ mình </w:t>
        </w:r>
      </w:ins>
      <w:ins w:id="43" w:author="Windows User" w:date="2018-08-10T05:08:00Z">
        <w:r w:rsidR="009C25F8">
          <w:t>đã</w:t>
        </w:r>
      </w:ins>
      <w:ins w:id="44" w:author="Windows User" w:date="2018-08-10T05:07:00Z">
        <w:r w:rsidR="00ED3738">
          <w:t xml:space="preserve"> sửa</w:t>
        </w:r>
      </w:ins>
      <w:ins w:id="45" w:author="Windows User" w:date="2018-08-10T05:15:00Z">
        <w:r w:rsidR="009C25F8">
          <w:t>.</w:t>
        </w:r>
      </w:ins>
    </w:p>
    <w:p w:rsidR="009C2919" w:rsidDel="009C25F8" w:rsidRDefault="009C2919" w:rsidP="00B15D8F">
      <w:pPr>
        <w:rPr>
          <w:del w:id="46" w:author="Windows User" w:date="2018-08-10T05:17:00Z"/>
        </w:rPr>
      </w:pPr>
      <w:del w:id="47" w:author="Windows User" w:date="2018-08-10T05:09:00Z">
        <w:r w:rsidDel="009C25F8">
          <w:delText>Vậy c</w:delText>
        </w:r>
      </w:del>
      <w:ins w:id="48" w:author="Windows User" w:date="2018-08-10T05:09:00Z">
        <w:r w:rsidR="009C25F8">
          <w:t>C</w:t>
        </w:r>
      </w:ins>
      <w:r>
        <w:t>ách giải quyết</w:t>
      </w:r>
      <w:ins w:id="49" w:author="Windows User" w:date="2018-08-10T05:09:00Z">
        <w:r w:rsidR="009C25F8">
          <w:t xml:space="preserve"> thường thấy</w:t>
        </w:r>
      </w:ins>
      <w:r>
        <w:t xml:space="preserve"> cho vấn đề này là </w:t>
      </w:r>
      <w:del w:id="50" w:author="Windows User" w:date="2018-08-10T05:15:00Z">
        <w:r w:rsidR="006C4D68" w:rsidDel="009C25F8">
          <w:delText xml:space="preserve">mn </w:delText>
        </w:r>
      </w:del>
      <w:del w:id="51" w:author="Windows User" w:date="2018-08-10T05:09:00Z">
        <w:r w:rsidR="006C4D68" w:rsidDel="009C25F8">
          <w:delText xml:space="preserve">phải </w:delText>
        </w:r>
      </w:del>
      <w:r w:rsidR="006C4D68">
        <w:t xml:space="preserve">có thói quen </w:t>
      </w:r>
      <w:del w:id="52" w:author="Windows User" w:date="2018-08-10T05:09:00Z">
        <w:r w:rsidR="006C4D68" w:rsidDel="009C25F8">
          <w:delText>sao lưu</w:delText>
        </w:r>
      </w:del>
      <w:ins w:id="53" w:author="Windows User" w:date="2018-08-10T05:09:00Z">
        <w:r w:rsidR="009C25F8">
          <w:t>copy</w:t>
        </w:r>
      </w:ins>
      <w:r w:rsidR="006C4D68">
        <w:t xml:space="preserve"> lại toàn bộ project </w:t>
      </w:r>
      <w:del w:id="54" w:author="Windows User" w:date="2018-08-10T05:10:00Z">
        <w:r w:rsidR="006C4D68" w:rsidDel="009C25F8">
          <w:delText>trước khi</w:delText>
        </w:r>
      </w:del>
      <w:ins w:id="55" w:author="Windows User" w:date="2018-08-10T05:10:00Z">
        <w:r w:rsidR="009C25F8">
          <w:t>thành các bản sao trước khi</w:t>
        </w:r>
      </w:ins>
      <w:r w:rsidR="006C4D68">
        <w:t xml:space="preserve"> thực hiện một thay đổi mới</w:t>
      </w:r>
      <w:r w:rsidR="006332A5">
        <w:t xml:space="preserve"> để khi chương trình có gặp lỗi thì ta có thể </w:t>
      </w:r>
      <w:del w:id="56" w:author="Windows User" w:date="2018-08-10T05:09:00Z">
        <w:r w:rsidR="006332A5" w:rsidDel="009C25F8">
          <w:delText xml:space="preserve">lúc </w:delText>
        </w:r>
      </w:del>
      <w:ins w:id="57" w:author="Windows User" w:date="2018-08-10T05:09:00Z">
        <w:r w:rsidR="009C25F8">
          <w:t xml:space="preserve">lục </w:t>
        </w:r>
      </w:ins>
      <w:r w:rsidR="006332A5">
        <w:t xml:space="preserve">lại các bản </w:t>
      </w:r>
      <w:del w:id="58" w:author="Windows User" w:date="2018-08-10T05:10:00Z">
        <w:r w:rsidR="006332A5" w:rsidDel="009C25F8">
          <w:delText xml:space="preserve">copy </w:delText>
        </w:r>
      </w:del>
      <w:ins w:id="59" w:author="Windows User" w:date="2018-08-10T05:10:00Z">
        <w:r w:rsidR="009C25F8">
          <w:t xml:space="preserve">sao </w:t>
        </w:r>
      </w:ins>
      <w:r w:rsidR="006332A5">
        <w:t>đó để</w:t>
      </w:r>
      <w:ins w:id="60" w:author="Windows User" w:date="2018-08-10T05:16:00Z">
        <w:r w:rsidR="009C25F8">
          <w:t xml:space="preserve"> sửa hoặc</w:t>
        </w:r>
      </w:ins>
      <w:r w:rsidR="006332A5">
        <w:t xml:space="preserve"> </w:t>
      </w:r>
      <w:del w:id="61" w:author="Windows User" w:date="2018-08-10T05:10:00Z">
        <w:r w:rsidR="006332A5" w:rsidDel="009C25F8">
          <w:delText xml:space="preserve">rollback </w:delText>
        </w:r>
      </w:del>
      <w:ins w:id="62" w:author="Windows User" w:date="2018-08-10T05:10:00Z">
        <w:r w:rsidR="009C25F8">
          <w:t>bỏ đi các thay đổi gây lỗi</w:t>
        </w:r>
      </w:ins>
      <w:ins w:id="63" w:author="Windows User" w:date="2018-08-10T05:21:00Z">
        <w:r w:rsidR="00F45025">
          <w:t>,</w:t>
        </w:r>
      </w:ins>
      <w:ins w:id="64" w:author="Windows User" w:date="2018-08-10T05:16:00Z">
        <w:r w:rsidR="009C25F8">
          <w:t xml:space="preserve"> đưa</w:t>
        </w:r>
      </w:ins>
      <w:ins w:id="65" w:author="Windows User" w:date="2018-08-10T05:10:00Z">
        <w:r w:rsidR="009C25F8">
          <w:t xml:space="preserve"> </w:t>
        </w:r>
      </w:ins>
      <w:r w:rsidR="006332A5">
        <w:t>chương trình về phiên bản chạy ổn định.</w:t>
      </w:r>
      <w:ins w:id="66" w:author="Windows User" w:date="2018-08-10T05:10:00Z">
        <w:r w:rsidR="009C25F8">
          <w:t xml:space="preserve"> </w:t>
        </w:r>
      </w:ins>
      <w:ins w:id="67" w:author="Windows User" w:date="2018-08-10T05:16:00Z">
        <w:r w:rsidR="009C25F8">
          <w:t xml:space="preserve">Nếu ta chọn cách bỏ đi các thay đổi </w:t>
        </w:r>
      </w:ins>
      <w:ins w:id="68" w:author="Windows User" w:date="2018-08-10T05:21:00Z">
        <w:r w:rsidR="00F45025">
          <w:t xml:space="preserve">này </w:t>
        </w:r>
      </w:ins>
      <w:ins w:id="69" w:author="Windows User" w:date="2018-08-10T05:16:00Z">
        <w:r w:rsidR="009C25F8">
          <w:t xml:space="preserve">và quay về phiên bản cũ, </w:t>
        </w:r>
      </w:ins>
      <w:ins w:id="70" w:author="Windows User" w:date="2018-08-10T05:17:00Z">
        <w:r w:rsidR="009C25F8">
          <w:t>ta đang làm một thao tác mà trong lập trình gọi là rollback hay revert</w:t>
        </w:r>
      </w:ins>
      <w:ins w:id="71" w:author="Windows User" w:date="2018-08-10T05:27:00Z">
        <w:r w:rsidR="00F45025">
          <w:t>.</w:t>
        </w:r>
      </w:ins>
    </w:p>
    <w:p w:rsidR="009C25F8" w:rsidRDefault="009C25F8" w:rsidP="00B15D8F">
      <w:pPr>
        <w:rPr>
          <w:ins w:id="72" w:author="Windows User" w:date="2018-08-10T05:17:00Z"/>
        </w:rPr>
      </w:pPr>
    </w:p>
    <w:p w:rsidR="00BB5C05" w:rsidRDefault="00BB5C05" w:rsidP="00B15D8F">
      <w:r>
        <w:t>Để cho dễ hiểu hơn t</w:t>
      </w:r>
      <w:r w:rsidR="007B13BB">
        <w:t>a có thể so sánh các bước trên với việc chụp ảnh,</w:t>
      </w:r>
      <w:r w:rsidR="00B64DC8">
        <w:t xml:space="preserve"> khi mà có khung cảnh đẹp hoặc 1 khoảnh khắc nào đó mà mn muốn</w:t>
      </w:r>
      <w:r w:rsidR="00610117">
        <w:t xml:space="preserve"> lưu lại,</w:t>
      </w:r>
      <w:r w:rsidR="00B64DC8">
        <w:t xml:space="preserve"> thi ta dùng máy ảnh</w:t>
      </w:r>
      <w:r w:rsidR="00C9427A">
        <w:t xml:space="preserve"> chụp lại</w:t>
      </w:r>
      <w:r w:rsidR="00B64DC8">
        <w:t xml:space="preserve"> và</w:t>
      </w:r>
      <w:r w:rsidR="00281095">
        <w:t xml:space="preserve"> để có 1 bức ảnh đẹp thì ta phải chụp rất nhiều bức khác nhau và cuối cùng chọn ra bức đẹp nhất để</w:t>
      </w:r>
      <w:r w:rsidR="00B64DC8">
        <w:t xml:space="preserve"> </w:t>
      </w:r>
      <w:del w:id="73" w:author="Windows User" w:date="2018-08-10T05:11:00Z">
        <w:r w:rsidR="00B64DC8" w:rsidDel="009C25F8">
          <w:delText>giữ làm kỉ niệm hoặc chia sẻ bức ảnh đó cho mọi người</w:delText>
        </w:r>
      </w:del>
      <w:ins w:id="74" w:author="Windows User" w:date="2018-08-10T05:11:00Z">
        <w:r w:rsidR="009C25F8">
          <w:t>dùng</w:t>
        </w:r>
      </w:ins>
      <w:r>
        <w:t>. Thế thì khung cảnh trong trường hợp này chính là các file code hay là cả project, chiếc máy ảnh chính là git, hành động nhấc máy ảnh lên chụp được gọi là stage and commit, và thứ chúng ta thu về được</w:t>
      </w:r>
      <w:del w:id="75" w:author="Windows User" w:date="2018-08-10T05:12:00Z">
        <w:r w:rsidDel="009C25F8">
          <w:delText xml:space="preserve"> là một </w:delText>
        </w:r>
      </w:del>
      <w:del w:id="76" w:author="Windows User" w:date="2018-08-10T05:11:00Z">
        <w:r w:rsidDel="009C25F8">
          <w:delText xml:space="preserve">loại </w:delText>
        </w:r>
      </w:del>
      <w:del w:id="77" w:author="Windows User" w:date="2018-08-10T05:12:00Z">
        <w:r w:rsidDel="009C25F8">
          <w:delText xml:space="preserve">các </w:delText>
        </w:r>
      </w:del>
      <w:del w:id="78" w:author="Windows User" w:date="2018-08-10T05:11:00Z">
        <w:r w:rsidDel="009C25F8">
          <w:delText xml:space="preserve">stage </w:delText>
        </w:r>
      </w:del>
      <w:del w:id="79" w:author="Windows User" w:date="2018-08-10T05:12:00Z">
        <w:r w:rsidDel="009C25F8">
          <w:delText>khác nhau của project hay trong ví dụ</w:delText>
        </w:r>
      </w:del>
      <w:r>
        <w:t xml:space="preserve"> là các bức ảnh khác nhau của cùng một khung cảnh</w:t>
      </w:r>
      <w:ins w:id="80" w:author="Windows User" w:date="2018-08-10T05:12:00Z">
        <w:r w:rsidR="009C25F8">
          <w:t>, tượng trưng cho các giai đoạn khác nhau của project hay các file code, các giai đoạn này được gọi là version</w:t>
        </w:r>
      </w:ins>
      <w:del w:id="81" w:author="Windows User" w:date="2018-08-10T05:12:00Z">
        <w:r w:rsidDel="009C25F8">
          <w:delText>.</w:delText>
        </w:r>
      </w:del>
    </w:p>
    <w:p w:rsidR="00B15D8F" w:rsidRDefault="00356843" w:rsidP="00B15D8F">
      <w:r>
        <w:t>Như vậy là với hai lệnh stage và commit đã giúp mn lưu đượ</w:t>
      </w:r>
      <w:ins w:id="82" w:author="boykolz969@gmail.com" w:date="2018-08-10T11:50:00Z">
        <w:r w:rsidR="004D2989">
          <w:t>c</w:t>
        </w:r>
      </w:ins>
      <w:bookmarkStart w:id="83" w:name="_GoBack"/>
      <w:bookmarkEnd w:id="83"/>
      <w:del w:id="84" w:author="boykolz969@gmail.com" w:date="2018-08-10T11:50:00Z">
        <w:r w:rsidDel="004D2989">
          <w:delText>ng</w:delText>
        </w:r>
      </w:del>
      <w:r>
        <w:t xml:space="preserve"> nhiều phiên bản khác nhau của chương trình</w:t>
      </w:r>
      <w:del w:id="85" w:author="Windows User" w:date="2018-08-10T05:13:00Z">
        <w:r w:rsidDel="009C25F8">
          <w:delText>,</w:delText>
        </w:r>
      </w:del>
      <w:ins w:id="86" w:author="Windows User" w:date="2018-08-10T05:13:00Z">
        <w:r w:rsidR="009C25F8">
          <w:t xml:space="preserve">. Có thể lưu lại thành các bản khác nhau để theo dõi </w:t>
        </w:r>
      </w:ins>
      <w:ins w:id="87" w:author="Windows User" w:date="2018-08-10T05:22:00Z">
        <w:r w:rsidR="00F45025">
          <w:t>và để rollback về đã là tốt</w:t>
        </w:r>
      </w:ins>
      <w:ins w:id="88" w:author="Windows User" w:date="2018-08-10T05:13:00Z">
        <w:r w:rsidR="009C25F8">
          <w:t>,</w:t>
        </w:r>
      </w:ins>
      <w:r>
        <w:t xml:space="preserve"> </w:t>
      </w:r>
      <w:r w:rsidR="00B15D8F">
        <w:t xml:space="preserve">tuy nhiên </w:t>
      </w:r>
      <w:r w:rsidR="001D1928">
        <w:t xml:space="preserve">chúng ta mới chỉ lưu </w:t>
      </w:r>
      <w:del w:id="89" w:author="Windows User" w:date="2018-08-10T05:22:00Z">
        <w:r w:rsidR="001D1928" w:rsidDel="00F45025">
          <w:delText xml:space="preserve">trũ </w:delText>
        </w:r>
      </w:del>
      <w:ins w:id="90" w:author="Windows User" w:date="2018-08-10T05:22:00Z">
        <w:r w:rsidR="00F45025">
          <w:t xml:space="preserve">trữ </w:t>
        </w:r>
      </w:ins>
      <w:r w:rsidR="001D1928">
        <w:t xml:space="preserve">ở trên local tức là trên ổ cứng máy tính cá nhân của mn, </w:t>
      </w:r>
      <w:ins w:id="91" w:author="Windows User" w:date="2018-08-10T05:24:00Z">
        <w:r w:rsidR="00F45025">
          <w:t>sẽ vẫn có rủi ro là khi</w:t>
        </w:r>
      </w:ins>
      <w:del w:id="92" w:author="Windows User" w:date="2018-08-10T05:24:00Z">
        <w:r w:rsidR="00B15D8F" w:rsidDel="00F45025">
          <w:delText xml:space="preserve">cả git và </w:delText>
        </w:r>
      </w:del>
      <w:del w:id="93" w:author="Windows User" w:date="2018-08-10T05:23:00Z">
        <w:r w:rsidR="00B15D8F" w:rsidDel="00F45025">
          <w:delText>file code</w:delText>
        </w:r>
      </w:del>
      <w:del w:id="94" w:author="Windows User" w:date="2018-08-10T05:24:00Z">
        <w:r w:rsidR="00B15D8F" w:rsidDel="00F45025">
          <w:delText xml:space="preserve"> </w:delText>
        </w:r>
      </w:del>
      <w:del w:id="95" w:author="Windows User" w:date="2018-08-10T05:23:00Z">
        <w:r w:rsidR="00B15D8F" w:rsidDel="00F45025">
          <w:delText xml:space="preserve">của </w:delText>
        </w:r>
      </w:del>
      <w:del w:id="96" w:author="Windows User" w:date="2018-08-10T05:24:00Z">
        <w:r w:rsidR="00B15D8F" w:rsidDel="00F45025">
          <w:delText>mn vẫn có thể bị mất nếu nh</w:delText>
        </w:r>
      </w:del>
      <w:del w:id="97" w:author="Windows User" w:date="2018-08-10T05:23:00Z">
        <w:r w:rsidR="00B15D8F" w:rsidDel="00F45025">
          <w:delText>ư</w:delText>
        </w:r>
      </w:del>
      <w:r w:rsidR="00B15D8F">
        <w:t xml:space="preserve"> máy tính hỏng, </w:t>
      </w:r>
      <w:del w:id="98" w:author="Windows User" w:date="2018-08-10T05:22:00Z">
        <w:r w:rsidR="00B15D8F" w:rsidDel="00F45025">
          <w:delText>mất dữ liệu</w:delText>
        </w:r>
      </w:del>
      <w:ins w:id="99" w:author="Windows User" w:date="2018-08-10T05:24:00Z">
        <w:r w:rsidR="00F45025">
          <w:t>virus xâm nhập, cả git và project của mọi người dày công xây dựng vẫn có thể bị mất, không thể khôi phục</w:t>
        </w:r>
      </w:ins>
      <w:r w:rsidR="00B15D8F">
        <w:t xml:space="preserve">... </w:t>
      </w:r>
      <w:del w:id="100" w:author="Windows User" w:date="2018-08-10T05:25:00Z">
        <w:r w:rsidR="00B15D8F" w:rsidDel="00F45025">
          <w:delText xml:space="preserve">hoặc </w:delText>
        </w:r>
      </w:del>
      <w:ins w:id="101" w:author="Windows User" w:date="2018-08-10T05:25:00Z">
        <w:r w:rsidR="00F45025">
          <w:t xml:space="preserve">Thêm nữa, </w:t>
        </w:r>
      </w:ins>
      <w:del w:id="102" w:author="Windows User" w:date="2018-08-10T05:25:00Z">
        <w:r w:rsidR="00B15D8F" w:rsidDel="00F45025">
          <w:delText>trong trường hợp</w:delText>
        </w:r>
      </w:del>
      <w:ins w:id="103" w:author="Windows User" w:date="2018-08-10T05:25:00Z">
        <w:r w:rsidR="00F45025">
          <w:t>nếu</w:t>
        </w:r>
      </w:ins>
      <w:r w:rsidR="00B15D8F">
        <w:t xml:space="preserve"> mn muốn chia sẻ</w:t>
      </w:r>
      <w:r w:rsidR="00BB5C05">
        <w:t xml:space="preserve"> code</w:t>
      </w:r>
      <w:r w:rsidR="00B15D8F">
        <w:t xml:space="preserve"> với </w:t>
      </w:r>
      <w:del w:id="104" w:author="Windows User" w:date="2018-08-10T05:25:00Z">
        <w:r w:rsidR="00B15D8F" w:rsidDel="00F45025">
          <w:delText>bạn</w:delText>
        </w:r>
      </w:del>
      <w:ins w:id="105" w:author="Windows User" w:date="2018-08-10T05:25:00Z">
        <w:r w:rsidR="00F45025">
          <w:t>đồng đội của mình</w:t>
        </w:r>
      </w:ins>
      <w:r w:rsidR="00B15D8F">
        <w:t xml:space="preserve">, </w:t>
      </w:r>
      <w:del w:id="106" w:author="Windows User" w:date="2018-08-10T05:25:00Z">
        <w:r w:rsidR="00B15D8F" w:rsidDel="00F45025">
          <w:delText>muốn có người khác viết code chung 1 file vớ</w:delText>
        </w:r>
        <w:r w:rsidR="001D1928" w:rsidDel="00F45025">
          <w:delText>i mình thì phải làm như thế nào?</w:delText>
        </w:r>
        <w:r w:rsidR="00B15D8F" w:rsidDel="00F45025">
          <w:tab/>
        </w:r>
      </w:del>
      <w:ins w:id="107" w:author="Windows User" w:date="2018-08-10T05:25:00Z">
        <w:r w:rsidR="00F45025">
          <w:t>thậm chí để</w:t>
        </w:r>
      </w:ins>
      <w:ins w:id="108" w:author="Windows User" w:date="2018-08-10T05:28:00Z">
        <w:r w:rsidR="00F45025">
          <w:t xml:space="preserve"> nhiều người</w:t>
        </w:r>
      </w:ins>
      <w:ins w:id="109" w:author="Windows User" w:date="2018-08-10T05:25:00Z">
        <w:r w:rsidR="00F45025">
          <w:t xml:space="preserve"> cùng sửa 1 file với mình, thì sao?</w:t>
        </w:r>
      </w:ins>
    </w:p>
    <w:p w:rsidR="00B15D8F" w:rsidRDefault="00B15D8F" w:rsidP="00B15D8F">
      <w:r>
        <w:t xml:space="preserve">Để giải quyết vấn đề này thì người ta nghĩ ngay đến là đẩy </w:t>
      </w:r>
      <w:del w:id="110" w:author="Windows User" w:date="2018-08-10T05:13:00Z">
        <w:r w:rsidDel="009C25F8">
          <w:delText xml:space="preserve">git </w:delText>
        </w:r>
      </w:del>
      <w:ins w:id="111" w:author="Windows User" w:date="2018-08-10T05:13:00Z">
        <w:r w:rsidR="009C25F8">
          <w:t xml:space="preserve">cả project </w:t>
        </w:r>
      </w:ins>
      <w:r>
        <w:t>lên mạng, và</w:t>
      </w:r>
      <w:ins w:id="112" w:author="Windows User" w:date="2018-08-10T05:26:00Z">
        <w:r w:rsidR="00F45025">
          <w:t xml:space="preserve"> để làm việc này, ta sẽ dùng </w:t>
        </w:r>
      </w:ins>
      <w:del w:id="113" w:author="Windows User" w:date="2018-08-10T05:26:00Z">
        <w:r w:rsidDel="00F45025">
          <w:delText xml:space="preserve"> </w:delText>
        </w:r>
      </w:del>
      <w:r>
        <w:t>1 trong những dịch vụ lưu trữ git online đó là github. Hành động mọi người đẩy git từ local lên online gọi là push, khi đã lưu trữ trên mạng rồi, thì mn sẽ không lo bị mất dữ liệu và có thể chia sẻ cho bạn bè dễ dàng.</w:t>
      </w:r>
    </w:p>
    <w:p w:rsidR="00B15D8F" w:rsidDel="009C25F8" w:rsidRDefault="00B15D8F" w:rsidP="00B15D8F">
      <w:pPr>
        <w:rPr>
          <w:del w:id="114" w:author="Windows User" w:date="2018-08-10T05:14:00Z"/>
        </w:rPr>
      </w:pPr>
      <w:del w:id="115" w:author="Windows User" w:date="2018-08-10T05:14:00Z">
        <w:r w:rsidDel="009C25F8">
          <w:delText>ok</w:delText>
        </w:r>
      </w:del>
      <w:ins w:id="116" w:author="Windows User" w:date="2018-08-10T05:14:00Z">
        <w:r w:rsidR="009C25F8">
          <w:t>Ok</w:t>
        </w:r>
      </w:ins>
      <w:r>
        <w:t>, bây giờ chúng ta đi vào</w:t>
      </w:r>
      <w:ins w:id="117" w:author="Windows User" w:date="2018-08-10T05:14:00Z">
        <w:r w:rsidR="009C25F8">
          <w:t xml:space="preserve"> thực hành git với</w:t>
        </w:r>
      </w:ins>
      <w:r>
        <w:t xml:space="preserve"> 2 kịch bản mà mn thường gặp</w:t>
      </w:r>
      <w:ins w:id="118" w:author="Windows User" w:date="2018-08-10T05:14:00Z">
        <w:r w:rsidR="009C25F8">
          <w:t xml:space="preserve"> nhé.</w:t>
        </w:r>
      </w:ins>
      <w:del w:id="119" w:author="Windows User" w:date="2018-08-10T05:14:00Z">
        <w:r w:rsidDel="009C25F8">
          <w:delText xml:space="preserve"> và cách thao tác với git cho từng trường hợp nhé.</w:delText>
        </w:r>
      </w:del>
    </w:p>
    <w:p w:rsidR="00B15D8F" w:rsidDel="00F45025" w:rsidRDefault="00B15D8F" w:rsidP="00B15D8F">
      <w:pPr>
        <w:rPr>
          <w:del w:id="120" w:author="Windows User" w:date="2018-08-10T05:26:00Z"/>
        </w:rPr>
      </w:pPr>
    </w:p>
    <w:p w:rsidR="00B15D8F" w:rsidRDefault="00B15D8F" w:rsidP="00B15D8F"/>
    <w:p w:rsidR="00E65B12" w:rsidRPr="005E00B7" w:rsidRDefault="00E65B12">
      <w:pPr>
        <w:rPr>
          <w:lang w:val="vi-VN"/>
        </w:rPr>
      </w:pPr>
    </w:p>
    <w:sectPr w:rsidR="00E65B12" w:rsidRPr="005E0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ykolz969@gmail.com">
    <w15:presenceInfo w15:providerId="Windows Live" w15:userId="403811017e2ca5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D8F"/>
    <w:rsid w:val="000000B7"/>
    <w:rsid w:val="001D1928"/>
    <w:rsid w:val="00281095"/>
    <w:rsid w:val="002F257C"/>
    <w:rsid w:val="00306D12"/>
    <w:rsid w:val="00356843"/>
    <w:rsid w:val="004D2989"/>
    <w:rsid w:val="0052159D"/>
    <w:rsid w:val="005E00B7"/>
    <w:rsid w:val="00610117"/>
    <w:rsid w:val="006332A5"/>
    <w:rsid w:val="006C4D68"/>
    <w:rsid w:val="007B13BB"/>
    <w:rsid w:val="00814F33"/>
    <w:rsid w:val="008F7E55"/>
    <w:rsid w:val="00912BC8"/>
    <w:rsid w:val="009B7DD1"/>
    <w:rsid w:val="009C25F8"/>
    <w:rsid w:val="009C2919"/>
    <w:rsid w:val="009D686F"/>
    <w:rsid w:val="00B15D8F"/>
    <w:rsid w:val="00B64DC8"/>
    <w:rsid w:val="00BB4903"/>
    <w:rsid w:val="00BB5C05"/>
    <w:rsid w:val="00BC0DE6"/>
    <w:rsid w:val="00C9427A"/>
    <w:rsid w:val="00CE6199"/>
    <w:rsid w:val="00D80560"/>
    <w:rsid w:val="00E65B12"/>
    <w:rsid w:val="00ED3738"/>
    <w:rsid w:val="00F45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DD9FBD-07AE-4844-80D2-F95DFF723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boykolz969@gmail.com</dc:creator>
  <cp:lastModifiedBy>boykolz969@gmail.com</cp:lastModifiedBy>
  <cp:revision>3</cp:revision>
  <dcterms:created xsi:type="dcterms:W3CDTF">2018-08-09T22:29:00Z</dcterms:created>
  <dcterms:modified xsi:type="dcterms:W3CDTF">2018-08-10T04:50:00Z</dcterms:modified>
</cp:coreProperties>
</file>